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6BD79" w14:textId="606A415B" w:rsidR="00316C0C" w:rsidRDefault="00316C0C" w:rsidP="00A12CF4">
      <w:pPr>
        <w:spacing w:line="480" w:lineRule="auto"/>
      </w:pPr>
      <w:r>
        <w:t>Chris Lee</w:t>
      </w:r>
    </w:p>
    <w:p w14:paraId="4ACA7A4A" w14:textId="3DC50AC4" w:rsidR="00316C0C" w:rsidRPr="00316C0C" w:rsidRDefault="00316C0C" w:rsidP="00A12CF4">
      <w:pPr>
        <w:spacing w:line="480" w:lineRule="auto"/>
        <w:jc w:val="center"/>
      </w:pPr>
      <w:r w:rsidRPr="00316C0C">
        <w:t>Tatiana</w:t>
      </w:r>
      <w:r>
        <w:t xml:space="preserve"> in Film</w:t>
      </w:r>
    </w:p>
    <w:p w14:paraId="6951110D" w14:textId="78CBF170" w:rsidR="00EB45D4" w:rsidRDefault="009B1770" w:rsidP="00A12CF4">
      <w:pPr>
        <w:spacing w:line="480" w:lineRule="auto"/>
        <w:ind w:firstLine="720"/>
      </w:pPr>
      <w:r>
        <w:t xml:space="preserve">Alexander Pushkin shepherded a significant transformation in Russian Literature during the </w:t>
      </w:r>
      <w:r w:rsidRPr="002047C6">
        <w:rPr>
          <w:highlight w:val="yellow"/>
        </w:rPr>
        <w:t>19</w:t>
      </w:r>
      <w:r w:rsidRPr="002047C6">
        <w:rPr>
          <w:highlight w:val="yellow"/>
          <w:vertAlign w:val="superscript"/>
        </w:rPr>
        <w:t>th</w:t>
      </w:r>
      <w:r>
        <w:t xml:space="preserve"> century.  His writing opened the doors of </w:t>
      </w:r>
      <w:r w:rsidR="00536E23">
        <w:t xml:space="preserve">Russian </w:t>
      </w:r>
      <w:r>
        <w:t xml:space="preserve">writing from odes and verses, to prose and colloquial </w:t>
      </w:r>
      <w:del w:id="0" w:author="Tatiana Filimonova" w:date="2021-10-30T13:14:00Z">
        <w:r w:rsidDel="002047C6">
          <w:delText>writing</w:delText>
        </w:r>
      </w:del>
      <w:ins w:id="1" w:author="Tatiana Filimonova" w:date="2021-10-30T13:14:00Z">
        <w:r w:rsidR="002047C6">
          <w:t>language</w:t>
        </w:r>
      </w:ins>
      <w:r w:rsidR="006D2A73">
        <w:t>. A</w:t>
      </w:r>
      <w:r>
        <w:t>t a time when many Russians were beginning to see themselves as individuals with rights</w:t>
      </w:r>
      <w:r w:rsidR="006D2A73">
        <w:t xml:space="preserve">, </w:t>
      </w:r>
      <w:r>
        <w:t xml:space="preserve">Pushkin </w:t>
      </w:r>
      <w:r w:rsidR="006D2A73">
        <w:t>used literature</w:t>
      </w:r>
      <w:r>
        <w:t xml:space="preserve">, for the first time, </w:t>
      </w:r>
      <w:r w:rsidR="006D2A73">
        <w:t>to show</w:t>
      </w:r>
      <w:r>
        <w:t xml:space="preserve"> everyday Russian life. Pushkin introduce</w:t>
      </w:r>
      <w:r w:rsidR="006D2A73">
        <w:t>d</w:t>
      </w:r>
      <w:r>
        <w:t xml:space="preserve"> ideas and themes from Western Europe, from romanticism to liberalism. </w:t>
      </w:r>
      <w:r w:rsidR="00536E23">
        <w:t>These ideas and themes are</w:t>
      </w:r>
      <w:r>
        <w:t xml:space="preserve"> borrow</w:t>
      </w:r>
      <w:r w:rsidR="00536E23">
        <w:t>ed,</w:t>
      </w:r>
      <w:r w:rsidR="00004941">
        <w:t xml:space="preserve"> but</w:t>
      </w:r>
      <w:r>
        <w:t xml:space="preserve"> not promote</w:t>
      </w:r>
      <w:r w:rsidR="00536E23">
        <w:t>d</w:t>
      </w:r>
      <w:r w:rsidR="00EB45D4">
        <w:t xml:space="preserve"> in </w:t>
      </w:r>
      <w:r w:rsidR="00EB45D4">
        <w:rPr>
          <w:i/>
          <w:iCs/>
        </w:rPr>
        <w:t xml:space="preserve">Eugene </w:t>
      </w:r>
      <w:commentRangeStart w:id="2"/>
      <w:r w:rsidR="00EB45D4">
        <w:rPr>
          <w:i/>
          <w:iCs/>
        </w:rPr>
        <w:t>Onegin</w:t>
      </w:r>
      <w:commentRangeEnd w:id="2"/>
      <w:r w:rsidR="002047C6">
        <w:rPr>
          <w:rStyle w:val="CommentReference"/>
        </w:rPr>
        <w:commentReference w:id="2"/>
      </w:r>
      <w:r w:rsidR="00536E23">
        <w:t>. Alongside the readers of the time, h</w:t>
      </w:r>
      <w:r>
        <w:t>is character</w:t>
      </w:r>
      <w:r w:rsidR="00536E23">
        <w:t>s</w:t>
      </w:r>
      <w:r w:rsidR="00436284">
        <w:t xml:space="preserve"> (</w:t>
      </w:r>
      <w:r>
        <w:t>including the narrator</w:t>
      </w:r>
      <w:r w:rsidR="00436284">
        <w:t xml:space="preserve">) </w:t>
      </w:r>
      <w:r>
        <w:t xml:space="preserve">struggle to </w:t>
      </w:r>
      <w:r w:rsidR="00004941">
        <w:t>understand and find their</w:t>
      </w:r>
      <w:r>
        <w:t xml:space="preserve"> </w:t>
      </w:r>
      <w:r w:rsidR="00536E23">
        <w:t>place</w:t>
      </w:r>
      <w:r>
        <w:t xml:space="preserve"> in rapidly changing Russian Society</w:t>
      </w:r>
      <w:r w:rsidR="00536E23">
        <w:t>.</w:t>
      </w:r>
      <w:r w:rsidR="009E7631">
        <w:t xml:space="preserve"> </w:t>
      </w:r>
    </w:p>
    <w:p w14:paraId="79354CC9" w14:textId="33A615DE" w:rsidR="004B683D" w:rsidRDefault="004807F7" w:rsidP="00A12CF4">
      <w:pPr>
        <w:spacing w:line="480" w:lineRule="auto"/>
        <w:ind w:firstLine="720"/>
      </w:pPr>
      <w:r>
        <w:t>Onegin, the titular hero, is Pushkin’s modification of the romantic Byronic hero</w:t>
      </w:r>
      <w:r w:rsidR="00436284">
        <w:t xml:space="preserve">—dramatic, </w:t>
      </w:r>
      <w:r w:rsidR="00E55B7D">
        <w:t>charming</w:t>
      </w:r>
      <w:r w:rsidR="00436284">
        <w:t>,</w:t>
      </w:r>
      <w:r w:rsidR="00E55B7D">
        <w:t xml:space="preserve"> and</w:t>
      </w:r>
      <w:r w:rsidR="00436284">
        <w:t xml:space="preserve"> </w:t>
      </w:r>
      <w:r w:rsidR="00436284" w:rsidRPr="007C6A18">
        <w:rPr>
          <w:color w:val="000000" w:themeColor="text1"/>
        </w:rPr>
        <w:t>cynical</w:t>
      </w:r>
      <w:r w:rsidR="00436284">
        <w:t>. We are introduced to him as he charms the nobility of Saint Petersburg, seduces scores of women</w:t>
      </w:r>
      <w:r w:rsidR="00B66B4F">
        <w:t>, and lives it up</w:t>
      </w:r>
      <w:r w:rsidR="00E55B7D" w:rsidRPr="007C6A18">
        <w:rPr>
          <w:color w:val="FF0000"/>
        </w:rPr>
        <w:t xml:space="preserve"> </w:t>
      </w:r>
      <w:r w:rsidR="00E55B7D">
        <w:t>in high Russian society</w:t>
      </w:r>
      <w:r w:rsidR="00436284">
        <w:t>.</w:t>
      </w:r>
      <w:r w:rsidR="00E55B7D">
        <w:t xml:space="preserve"> He has </w:t>
      </w:r>
      <w:r w:rsidR="00436284">
        <w:t xml:space="preserve">immense presence both </w:t>
      </w:r>
      <w:r w:rsidR="00E55B7D">
        <w:t>in the</w:t>
      </w:r>
      <w:r w:rsidR="00B66B4F">
        <w:t xml:space="preserve"> minds of the readers</w:t>
      </w:r>
      <w:r w:rsidR="007C6A18">
        <w:rPr>
          <w:color w:val="FF0000"/>
        </w:rPr>
        <w:t xml:space="preserve"> </w:t>
      </w:r>
      <w:r w:rsidR="00436284">
        <w:t xml:space="preserve">and the characters. </w:t>
      </w:r>
      <w:r w:rsidR="00436284" w:rsidRPr="00B66B4F">
        <w:t>In stark contrast is Tatiana</w:t>
      </w:r>
      <w:r w:rsidR="00B66B4F">
        <w:t>,</w:t>
      </w:r>
      <w:del w:id="3" w:author="Tatiana Filimonova" w:date="2021-10-30T13:16:00Z">
        <w:r w:rsidR="00B66B4F" w:rsidDel="002047C6">
          <w:delText xml:space="preserve"> a</w:delText>
        </w:r>
      </w:del>
      <w:r w:rsidR="00436284">
        <w:t xml:space="preserve"> reserved, impassioned, and naïve</w:t>
      </w:r>
      <w:r w:rsidR="001530A6">
        <w:t>, who “seemed among her kin a stranger” (Pushkin 47 25)</w:t>
      </w:r>
      <w:r w:rsidR="00EB45D4">
        <w:t xml:space="preserve">. </w:t>
      </w:r>
      <w:r w:rsidR="00625936">
        <w:t>It is the interplay</w:t>
      </w:r>
      <w:r w:rsidR="00DD376C">
        <w:t xml:space="preserve">, </w:t>
      </w:r>
      <w:r w:rsidR="00DD376C" w:rsidRPr="00DD376C">
        <w:t>contrast</w:t>
      </w:r>
      <w:r w:rsidR="00DD376C">
        <w:t>,</w:t>
      </w:r>
      <w:r w:rsidR="00625936">
        <w:t xml:space="preserve"> and parallel metamorphosis of Onegin and Tatiana that drives </w:t>
      </w:r>
      <w:r w:rsidR="00625936">
        <w:rPr>
          <w:i/>
          <w:iCs/>
        </w:rPr>
        <w:t>Eugene Onegin</w:t>
      </w:r>
      <w:r w:rsidR="00625936">
        <w:t xml:space="preserve">. </w:t>
      </w:r>
      <w:r w:rsidR="00AA03DE">
        <w:t>While Onegin’s evolution leaves him “forsaken” and “at his station”</w:t>
      </w:r>
      <w:r w:rsidR="00AA03DE" w:rsidRPr="00625936">
        <w:t xml:space="preserve"> </w:t>
      </w:r>
      <w:r w:rsidR="00AA03DE">
        <w:t xml:space="preserve">(Pushkin 210, 48), Tatiana’s struggles refine her. She </w:t>
      </w:r>
      <w:r w:rsidR="00DD376C">
        <w:t>evolves</w:t>
      </w:r>
      <w:r w:rsidR="00AA03DE">
        <w:t xml:space="preserve"> from a “spontaneous stage-one outpouring of emotion” to a “dynamic synthesis… an ‘iconic, fully integrated self… ‘</w:t>
      </w:r>
      <w:proofErr w:type="spellStart"/>
      <w:r w:rsidR="00AA03DE">
        <w:t>comme</w:t>
      </w:r>
      <w:proofErr w:type="spellEnd"/>
      <w:r w:rsidR="00AA03DE">
        <w:t xml:space="preserve"> il faut’”</w:t>
      </w:r>
      <w:r w:rsidR="00DD376C">
        <w:t xml:space="preserve"> (Levitt, 52)</w:t>
      </w:r>
      <w:r w:rsidR="00AA03DE">
        <w:t xml:space="preserve">. </w:t>
      </w:r>
      <w:r w:rsidR="004B683D">
        <w:t>In this essay</w:t>
      </w:r>
      <w:r w:rsidR="00625936">
        <w:t>,</w:t>
      </w:r>
      <w:r w:rsidR="004B683D">
        <w:t xml:space="preserve"> I </w:t>
      </w:r>
      <w:r w:rsidR="00625936">
        <w:t xml:space="preserve">will </w:t>
      </w:r>
      <w:r w:rsidR="004B683D">
        <w:t xml:space="preserve">examine Tatiana in the scene where she visits Onegin’s library, comparing the original novel and the 1999 </w:t>
      </w:r>
      <w:r w:rsidR="004B683D" w:rsidRPr="002047C6">
        <w:rPr>
          <w:highlight w:val="yellow"/>
          <w:rPrChange w:id="4" w:author="Tatiana Filimonova" w:date="2021-10-30T13:16:00Z">
            <w:rPr/>
          </w:rPrChange>
        </w:rPr>
        <w:t>Film</w:t>
      </w:r>
      <w:r w:rsidR="004B683D">
        <w:t xml:space="preserve"> </w:t>
      </w:r>
      <w:commentRangeStart w:id="5"/>
      <w:r w:rsidR="004B683D">
        <w:t>adaptation</w:t>
      </w:r>
      <w:commentRangeEnd w:id="5"/>
      <w:r w:rsidR="002047C6">
        <w:rPr>
          <w:rStyle w:val="CommentReference"/>
        </w:rPr>
        <w:commentReference w:id="5"/>
      </w:r>
      <w:r w:rsidR="00625936">
        <w:t>.</w:t>
      </w:r>
      <w:r w:rsidR="004B683D">
        <w:t xml:space="preserve"> I argue that th</w:t>
      </w:r>
      <w:r w:rsidR="00845C15">
        <w:t xml:space="preserve">is </w:t>
      </w:r>
      <w:r w:rsidR="004B683D">
        <w:t>scene</w:t>
      </w:r>
      <w:r w:rsidR="00965E8E">
        <w:t xml:space="preserve"> </w:t>
      </w:r>
      <w:r w:rsidR="00625936">
        <w:t xml:space="preserve">exhibits the movie’s </w:t>
      </w:r>
      <w:r w:rsidR="00845C15">
        <w:t>fail</w:t>
      </w:r>
      <w:r w:rsidR="00625936">
        <w:t>ure</w:t>
      </w:r>
      <w:r w:rsidR="00845C15">
        <w:t xml:space="preserve"> to</w:t>
      </w:r>
      <w:r w:rsidR="00625936">
        <w:t xml:space="preserve"> properly set up and </w:t>
      </w:r>
      <w:r w:rsidR="00C662DA">
        <w:t>convey</w:t>
      </w:r>
      <w:r w:rsidR="00625936">
        <w:t xml:space="preserve"> </w:t>
      </w:r>
      <w:r w:rsidR="00DD376C">
        <w:t>her evolution</w:t>
      </w:r>
      <w:r w:rsidR="00625936">
        <w:t xml:space="preserve">. </w:t>
      </w:r>
    </w:p>
    <w:p w14:paraId="5ED8777D" w14:textId="537CB7C0" w:rsidR="000F38FA" w:rsidRPr="00DB57E0" w:rsidRDefault="00DB57E0" w:rsidP="00DB57E0">
      <w:pPr>
        <w:spacing w:line="480" w:lineRule="auto"/>
        <w:ind w:firstLine="720"/>
        <w:rPr>
          <w:color w:val="FF0000"/>
        </w:rPr>
      </w:pPr>
      <w:r w:rsidRPr="00DB57E0">
        <w:lastRenderedPageBreak/>
        <w:t>The first difference in the Fiennes’ interpretation is that the film breaks Tanya’s visit to Onegin’s library into two different scenes.</w:t>
      </w:r>
      <w:r>
        <w:t xml:space="preserve"> </w:t>
      </w:r>
      <w:r w:rsidR="00845C15">
        <w:t>In the novel, Tatiana visits Onegin’s library only once, after Onegin kills Lensky in a duel and takes off to</w:t>
      </w:r>
      <w:r w:rsidRPr="00DB57E0">
        <w:t xml:space="preserve"> </w:t>
      </w:r>
      <w:r>
        <w:t>roam</w:t>
      </w:r>
      <w:r w:rsidRPr="00DB57E0">
        <w:t xml:space="preserve"> Europe</w:t>
      </w:r>
      <w:r w:rsidR="00845C15">
        <w:t>. She is drawn to his library “assailed by doubts” (Pushkin, 163, 15), torn between her “heart speak[</w:t>
      </w:r>
      <w:proofErr w:type="spellStart"/>
      <w:r w:rsidR="00845C15">
        <w:t>ing</w:t>
      </w:r>
      <w:proofErr w:type="spellEnd"/>
      <w:r w:rsidR="00845C15">
        <w:t xml:space="preserve">] out in urgent fashion </w:t>
      </w:r>
      <w:r w:rsidR="00FC46D4">
        <w:t xml:space="preserve">/ </w:t>
      </w:r>
      <w:r w:rsidR="00845C15">
        <w:t xml:space="preserve">of faraway </w:t>
      </w:r>
      <w:r w:rsidR="000F38FA">
        <w:t>Eugene</w:t>
      </w:r>
      <w:r w:rsidR="00845C15">
        <w:t xml:space="preserve">” and the </w:t>
      </w:r>
      <w:r w:rsidR="00E55B7D">
        <w:t xml:space="preserve">“awful” </w:t>
      </w:r>
      <w:r w:rsidR="00845C15">
        <w:t>knowledge that he is “</w:t>
      </w:r>
      <w:r w:rsidR="00E55B7D">
        <w:t>her brother’s slayer” and thus “hateful” because of it (16</w:t>
      </w:r>
      <w:r w:rsidR="00FC46D4">
        <w:t>2</w:t>
      </w:r>
      <w:r w:rsidR="00E55B7D">
        <w:t xml:space="preserve">, 14). </w:t>
      </w:r>
    </w:p>
    <w:p w14:paraId="4321172A" w14:textId="336CFEB3" w:rsidR="00965E8E" w:rsidRDefault="00035D2C" w:rsidP="00A12CF4">
      <w:pPr>
        <w:spacing w:line="480" w:lineRule="auto"/>
        <w:ind w:firstLine="720"/>
      </w:pPr>
      <w:r>
        <w:t xml:space="preserve">The first scene </w:t>
      </w:r>
      <w:r w:rsidR="00745195">
        <w:t xml:space="preserve">in the movie intentionally </w:t>
      </w:r>
      <w:r w:rsidR="000F38FA">
        <w:t xml:space="preserve">lacks the weight of this </w:t>
      </w:r>
      <w:r w:rsidR="00DB57E0">
        <w:t>moment, as</w:t>
      </w:r>
      <w:r w:rsidR="00892226">
        <w:t xml:space="preserve"> </w:t>
      </w:r>
      <w:r w:rsidR="00965E8E">
        <w:t>i</w:t>
      </w:r>
      <w:r>
        <w:t>t</w:t>
      </w:r>
      <w:r w:rsidR="00892226">
        <w:t>’</w:t>
      </w:r>
      <w:r>
        <w:t xml:space="preserve">s </w:t>
      </w:r>
      <w:r w:rsidR="00DB57E0">
        <w:t>Tatiana’s</w:t>
      </w:r>
      <w:r>
        <w:t xml:space="preserve"> first time talking to Onegin</w:t>
      </w:r>
      <w:r w:rsidR="00745195">
        <w:t xml:space="preserve">. </w:t>
      </w:r>
      <w:r w:rsidR="00965E8E">
        <w:t xml:space="preserve">This scene effectively acts as a stand in for the single point in the book before writing her letter that Tatiana meets </w:t>
      </w:r>
      <w:commentRangeStart w:id="6"/>
      <w:r w:rsidR="00965E8E">
        <w:t>Onegin</w:t>
      </w:r>
      <w:commentRangeEnd w:id="6"/>
      <w:r w:rsidR="002047C6">
        <w:rPr>
          <w:rStyle w:val="CommentReference"/>
        </w:rPr>
        <w:commentReference w:id="6"/>
      </w:r>
      <w:r w:rsidR="00965E8E">
        <w:t xml:space="preserve">.  </w:t>
      </w:r>
      <w:r w:rsidR="00745195">
        <w:t>The scene starts with Tanya walking alone at a distance from Onegin’s doorstep. She is bathed in light as he is cloaked in darkness, barely visible beneath his doorframe (</w:t>
      </w:r>
      <w:r w:rsidR="000F38FA" w:rsidRPr="000F38FA">
        <w:t>Fiennes</w:t>
      </w:r>
      <w:r w:rsidR="00745195">
        <w:t>, 21:20).</w:t>
      </w:r>
      <w:r w:rsidR="000F38FA">
        <w:t xml:space="preserve"> </w:t>
      </w:r>
      <w:r w:rsidR="00DB57E0" w:rsidRPr="00DB57E0">
        <w:t>She is dressed in all white</w:t>
      </w:r>
      <w:r w:rsidR="00DB57E0">
        <w:t>, him in</w:t>
      </w:r>
      <w:r w:rsidR="00DB57E0" w:rsidRPr="00DB57E0">
        <w:t xml:space="preserve"> all black.</w:t>
      </w:r>
      <w:r w:rsidR="00DB57E0">
        <w:t xml:space="preserve"> </w:t>
      </w:r>
      <w:r w:rsidR="00FC46D4">
        <w:t>Her entrance continues the contrast</w:t>
      </w:r>
      <w:r>
        <w:t>—a bookshelf physically divides Tatiana and Onegin</w:t>
      </w:r>
      <w:r w:rsidR="000F38FA">
        <w:t xml:space="preserve"> as she looks over his drawings of Saint Petersburg, which she finds “</w:t>
      </w:r>
      <w:proofErr w:type="gramStart"/>
      <w:r w:rsidR="000F38FA">
        <w:t>strange”(</w:t>
      </w:r>
      <w:proofErr w:type="gramEnd"/>
      <w:r w:rsidR="000F38FA" w:rsidRPr="000F38FA">
        <w:t xml:space="preserve"> Fiennes</w:t>
      </w:r>
      <w:r w:rsidR="000F38FA">
        <w:t xml:space="preserve">, 22:50). When Onegin provides book recommendations to Tatiana, he provides Rousseau and Richardson, notably the authors she “loved” that “set her heart aglow” </w:t>
      </w:r>
      <w:r w:rsidR="00307D76">
        <w:t>as a child</w:t>
      </w:r>
      <w:ins w:id="7" w:author="Tatiana Filimonova" w:date="2021-10-30T13:19:00Z">
        <w:r w:rsidR="00E96A06">
          <w:t xml:space="preserve"> </w:t>
        </w:r>
      </w:ins>
      <w:r w:rsidR="000F38FA">
        <w:t>(Pushkin, 49, 29).</w:t>
      </w:r>
      <w:r w:rsidR="00965E8E">
        <w:t xml:space="preserve"> </w:t>
      </w:r>
      <w:r w:rsidR="00890E34">
        <w:t>While i</w:t>
      </w:r>
      <w:r w:rsidR="00307D76">
        <w:t xml:space="preserve">n the </w:t>
      </w:r>
      <w:r w:rsidR="00DF6577">
        <w:t>novel Tatiana</w:t>
      </w:r>
      <w:r w:rsidR="00965E8E">
        <w:t xml:space="preserve"> alone</w:t>
      </w:r>
      <w:r w:rsidR="00307D76">
        <w:t xml:space="preserve"> ascribes the attributes of Rousseau’s hero to Onegin</w:t>
      </w:r>
      <w:r w:rsidR="00965E8E">
        <w:t>, seeing “the lover of Julie Wolmar… all [in] Onegin’s Face”</w:t>
      </w:r>
      <w:r w:rsidR="00890E34">
        <w:t>,</w:t>
      </w:r>
      <w:r w:rsidR="00965E8E">
        <w:t xml:space="preserve"> (Pushkin 61, 9</w:t>
      </w:r>
      <w:r w:rsidR="00890E34">
        <w:t>)</w:t>
      </w:r>
      <w:r w:rsidR="00965E8E">
        <w:t xml:space="preserve"> in the movie it is Onegin that provides the connection between the </w:t>
      </w:r>
      <w:r w:rsidR="00032167">
        <w:t>heroes</w:t>
      </w:r>
      <w:r w:rsidR="00965E8E">
        <w:t xml:space="preserve"> of her novel and himself. </w:t>
      </w:r>
      <w:r w:rsidR="00307D76">
        <w:t xml:space="preserve">This </w:t>
      </w:r>
      <w:r w:rsidR="00032167">
        <w:t xml:space="preserve">serves Fiennes two purposes. First, it </w:t>
      </w:r>
      <w:r w:rsidR="00307D76">
        <w:t>sets up Tatiana’s interest Onegin as being far more mutual than in Pushkin’s novel</w:t>
      </w:r>
      <w:r w:rsidR="00BD0930">
        <w:t xml:space="preserve">, helping move the plot and viewer investment of the romance along. </w:t>
      </w:r>
      <w:r w:rsidR="00032167">
        <w:t xml:space="preserve">Second, it begins to tie the emotions Tatiana experiences with the direct actions of Onegin. </w:t>
      </w:r>
    </w:p>
    <w:p w14:paraId="721EEC67" w14:textId="0542E086" w:rsidR="00D56C79" w:rsidRDefault="00890E34" w:rsidP="00A12CF4">
      <w:pPr>
        <w:spacing w:line="480" w:lineRule="auto"/>
        <w:ind w:firstLine="720"/>
      </w:pPr>
      <w:r>
        <w:lastRenderedPageBreak/>
        <w:t xml:space="preserve">The </w:t>
      </w:r>
      <w:r w:rsidR="00965E8E">
        <w:t xml:space="preserve">second scene </w:t>
      </w:r>
      <w:r>
        <w:t xml:space="preserve">stays </w:t>
      </w:r>
      <w:r w:rsidRPr="00E96A06">
        <w:rPr>
          <w:highlight w:val="yellow"/>
          <w:rPrChange w:id="8" w:author="Tatiana Filimonova" w:date="2021-10-30T13:19:00Z">
            <w:rPr/>
          </w:rPrChange>
        </w:rPr>
        <w:t>truer</w:t>
      </w:r>
      <w:r>
        <w:t xml:space="preserve"> to the book but continues to </w:t>
      </w:r>
      <w:r w:rsidRPr="00E96A06">
        <w:rPr>
          <w:highlight w:val="yellow"/>
          <w:rPrChange w:id="9" w:author="Tatiana Filimonova" w:date="2021-10-30T13:19:00Z">
            <w:rPr/>
          </w:rPrChange>
        </w:rPr>
        <w:t>emphasis</w:t>
      </w:r>
      <w:r>
        <w:t xml:space="preserve"> the connection between Tatiana’s feelings and Onegin’s. As Tatiana walks through Onegin’s library, t</w:t>
      </w:r>
      <w:r w:rsidR="00032167">
        <w:t>he camera lingers on two of Onegin’s illustrations, immediately preceded by Tatiana looking toward up and beyond the camera</w:t>
      </w:r>
      <w:r w:rsidR="00DF6577">
        <w:t xml:space="preserve"> (Fiennes, 102:58, 103:38).</w:t>
      </w:r>
      <w:r w:rsidR="00032167">
        <w:t xml:space="preserve"> The first item is a biblical image of</w:t>
      </w:r>
      <w:r w:rsidR="00762182">
        <w:t xml:space="preserve"> a </w:t>
      </w:r>
      <w:r w:rsidR="00762182" w:rsidRPr="00E96A06">
        <w:rPr>
          <w:highlight w:val="yellow"/>
          <w:rPrChange w:id="10" w:author="Tatiana Filimonova" w:date="2021-10-30T13:20:00Z">
            <w:rPr/>
          </w:rPrChange>
        </w:rPr>
        <w:t>Man</w:t>
      </w:r>
      <w:r w:rsidR="00762182">
        <w:t xml:space="preserve">, </w:t>
      </w:r>
      <w:r w:rsidR="00762182" w:rsidRPr="00E96A06">
        <w:rPr>
          <w:highlight w:val="yellow"/>
          <w:rPrChange w:id="11" w:author="Tatiana Filimonova" w:date="2021-10-30T13:20:00Z">
            <w:rPr/>
          </w:rPrChange>
        </w:rPr>
        <w:t>Deity</w:t>
      </w:r>
      <w:r w:rsidR="00762182">
        <w:t xml:space="preserve"> figure, and </w:t>
      </w:r>
      <w:r w:rsidR="00032167">
        <w:t xml:space="preserve">Satan, </w:t>
      </w:r>
      <w:r>
        <w:t>while the second is a drawing of her</w:t>
      </w:r>
      <w:r w:rsidR="00DF6577">
        <w:t>, done by Onegin</w:t>
      </w:r>
      <w:r>
        <w:t xml:space="preserve">. </w:t>
      </w:r>
      <w:r w:rsidR="00C662DA">
        <w:t xml:space="preserve">It is clear she is struggling with her love of Onegin and his apparent darkness. </w:t>
      </w:r>
      <w:r w:rsidR="00D56C79">
        <w:t>As Levitt states, Tatiana realizes “</w:t>
      </w:r>
      <w:r w:rsidR="00D56C79" w:rsidRPr="00D56C79">
        <w:t>she had ‘misread’ Onegi</w:t>
      </w:r>
      <w:r w:rsidR="00D56C79">
        <w:t>n”, that he possessed an “‘</w:t>
      </w:r>
      <w:r w:rsidR="00D56C79" w:rsidRPr="00D56C79">
        <w:t>immoral soul’ and ‘malicious mind</w:t>
      </w:r>
      <w:r w:rsidR="00D56C79">
        <w:t>’”</w:t>
      </w:r>
      <w:r w:rsidR="006D74B9">
        <w:t xml:space="preserve"> (Levitt, 50)</w:t>
      </w:r>
      <w:r w:rsidR="00D56C79">
        <w:t xml:space="preserve">. </w:t>
      </w:r>
      <w:r w:rsidR="00DF6577">
        <w:t xml:space="preserve">The questions </w:t>
      </w:r>
      <w:r w:rsidR="00762182">
        <w:t>Tatiana asks in this scene</w:t>
      </w:r>
      <w:r w:rsidR="00DF6577">
        <w:t xml:space="preserve"> </w:t>
      </w:r>
      <w:r w:rsidR="00762182">
        <w:t xml:space="preserve">of </w:t>
      </w:r>
      <w:r w:rsidR="00DF6577">
        <w:t>the novel</w:t>
      </w:r>
      <w:r w:rsidR="00762182">
        <w:t>—is he “work of heaven or of hell”? “An imitation?”? A “</w:t>
      </w:r>
      <w:r w:rsidR="00762182" w:rsidRPr="00762182">
        <w:t>compendium of affection</w:t>
      </w:r>
      <w:r w:rsidR="00762182">
        <w:t xml:space="preserve">”? (Pushkin, 167, 24)— are implied but not stated by the long pans and mirrored reactions given by Tatiana. </w:t>
      </w:r>
    </w:p>
    <w:p w14:paraId="43F038FE" w14:textId="0C7EC8D9" w:rsidR="00DD376C" w:rsidRDefault="00C662DA" w:rsidP="00A12CF4">
      <w:pPr>
        <w:spacing w:line="480" w:lineRule="auto"/>
        <w:ind w:firstLine="720"/>
      </w:pPr>
      <w:r>
        <w:t>Given</w:t>
      </w:r>
      <w:r w:rsidR="00762182">
        <w:t xml:space="preserve"> the lack of her dream scene, where Onegin </w:t>
      </w:r>
      <w:r>
        <w:t xml:space="preserve">is figuratively portrayed </w:t>
      </w:r>
      <w:r w:rsidR="00762182">
        <w:t xml:space="preserve">as a vicious bear, this </w:t>
      </w:r>
      <w:r>
        <w:t>scene</w:t>
      </w:r>
      <w:r w:rsidR="00AA03DE">
        <w:t xml:space="preserve"> in the movie</w:t>
      </w:r>
      <w:r w:rsidR="00762182">
        <w:t xml:space="preserve"> </w:t>
      </w:r>
      <w:r>
        <w:t>is</w:t>
      </w:r>
      <w:r w:rsidR="00762182">
        <w:t xml:space="preserve"> immensely important </w:t>
      </w:r>
      <w:r w:rsidR="00762182" w:rsidRPr="00E96A06">
        <w:rPr>
          <w:highlight w:val="yellow"/>
          <w:rPrChange w:id="12" w:author="Tatiana Filimonova" w:date="2021-10-30T13:21:00Z">
            <w:rPr/>
          </w:rPrChange>
        </w:rPr>
        <w:t>in her growth in understanding</w:t>
      </w:r>
      <w:r w:rsidR="00762182">
        <w:t xml:space="preserve"> her love of Onegin</w:t>
      </w:r>
      <w:r>
        <w:t xml:space="preserve">. Particularly, it is the questions that matter. </w:t>
      </w:r>
      <w:r w:rsidR="00AA03DE">
        <w:t xml:space="preserve">Emerson states that </w:t>
      </w:r>
      <w:r>
        <w:t>“These questions matter… because real inner change is never perfectly transcribable on the outside” (Emerson, 8). The movi</w:t>
      </w:r>
      <w:r w:rsidR="00DB57E0">
        <w:t>e,</w:t>
      </w:r>
      <w:r>
        <w:t xml:space="preserve"> however, </w:t>
      </w:r>
      <w:r w:rsidR="00DB57E0" w:rsidRPr="00DB57E0">
        <w:t xml:space="preserve">fails </w:t>
      </w:r>
      <w:r>
        <w:t xml:space="preserve">to </w:t>
      </w:r>
      <w:r w:rsidRPr="00E96A06">
        <w:rPr>
          <w:highlight w:val="yellow"/>
          <w:rPrChange w:id="13" w:author="Tatiana Filimonova" w:date="2021-10-30T13:21:00Z">
            <w:rPr/>
          </w:rPrChange>
        </w:rPr>
        <w:t xml:space="preserve">express </w:t>
      </w:r>
      <w:r w:rsidR="00AA03DE" w:rsidRPr="00E96A06">
        <w:rPr>
          <w:highlight w:val="yellow"/>
          <w:rPrChange w:id="14" w:author="Tatiana Filimonova" w:date="2021-10-30T13:21:00Z">
            <w:rPr/>
          </w:rPrChange>
        </w:rPr>
        <w:t>transcribe</w:t>
      </w:r>
      <w:r>
        <w:t xml:space="preserve"> without the presence of a narrator</w:t>
      </w:r>
      <w:r w:rsidR="00AA03DE">
        <w:t>. In the book, according to Emerson, it is the</w:t>
      </w:r>
      <w:r w:rsidR="00D56C79">
        <w:t xml:space="preserve"> presence of a</w:t>
      </w:r>
      <w:r w:rsidR="00AA03DE">
        <w:t xml:space="preserve"> narrator that “give[s] the illusion of biographical </w:t>
      </w:r>
      <w:commentRangeStart w:id="15"/>
      <w:r w:rsidR="00AA03DE">
        <w:t>transcribable</w:t>
      </w:r>
      <w:commentRangeEnd w:id="15"/>
      <w:r w:rsidR="00E96A06">
        <w:rPr>
          <w:rStyle w:val="CommentReference"/>
        </w:rPr>
        <w:commentReference w:id="15"/>
      </w:r>
      <w:r w:rsidR="00AA03DE">
        <w:t xml:space="preserve">”, with commentary and descriptions of each scene. The movie could have made up for the lack of a narrator </w:t>
      </w:r>
      <w:r w:rsidR="00AA03DE" w:rsidRPr="00B66B4F">
        <w:t xml:space="preserve">in this scene </w:t>
      </w:r>
      <w:r w:rsidR="00AA03DE">
        <w:t xml:space="preserve">if the cultural allusions of Pushkin were maintained or if, perhaps, more time was spent in portraying the nuances of Tatiana’s confliction.  However, Fiennes fails to do this as well.  The statues of </w:t>
      </w:r>
      <w:r w:rsidR="00D56C79">
        <w:t>Byron and Napoleon, who “</w:t>
      </w:r>
      <w:del w:id="16" w:author="Tatiana Filimonova" w:date="2021-10-30T13:24:00Z">
        <w:r w:rsidR="00D56C79" w:rsidRPr="00D56C79" w:rsidDel="00A913F9">
          <w:delText xml:space="preserve">statuettes </w:delText>
        </w:r>
      </w:del>
      <w:r w:rsidR="00D56C79" w:rsidRPr="00D56C79">
        <w:t>preside over Onegin’s library</w:t>
      </w:r>
      <w:r w:rsidR="00D56C79">
        <w:t>…</w:t>
      </w:r>
      <w:ins w:id="17" w:author="Tatiana Filimonova" w:date="2021-10-30T13:24:00Z">
        <w:r w:rsidR="00A913F9">
          <w:t>[</w:t>
        </w:r>
        <w:proofErr w:type="gramStart"/>
        <w:r w:rsidR="00A913F9">
          <w:t xml:space="preserve">and] </w:t>
        </w:r>
      </w:ins>
      <w:r w:rsidR="00D56C79">
        <w:t xml:space="preserve"> serve</w:t>
      </w:r>
      <w:proofErr w:type="gramEnd"/>
      <w:r w:rsidR="00D56C79">
        <w:t xml:space="preserve"> as an </w:t>
      </w:r>
      <w:r w:rsidR="00D56C79" w:rsidRPr="00D56C79">
        <w:t>embodiment of those two or three ‘Byronic’ novels that reveal the true nature of Onegin’s behavior</w:t>
      </w:r>
      <w:r w:rsidR="00D56C79">
        <w:t xml:space="preserve">” are gone or indistinguishable (Levitt, </w:t>
      </w:r>
      <w:r w:rsidR="00D56C79">
        <w:lastRenderedPageBreak/>
        <w:t xml:space="preserve">50). </w:t>
      </w:r>
      <w:r w:rsidR="00BD0930">
        <w:t>In</w:t>
      </w:r>
      <w:r w:rsidR="00D56C79">
        <w:t xml:space="preserve"> the novel, Tatiana</w:t>
      </w:r>
      <w:r w:rsidR="00BD0930">
        <w:t xml:space="preserve"> looks through Onegin’s book, paying attention so closely as to notice “The traces / Where fingernails had sharply pressed… crosses or a jotted note / or in a question mark he wrote”, and reads his notes in the margins with “special care”. It is in this </w:t>
      </w:r>
      <w:r w:rsidR="00BD0930" w:rsidRPr="00BD0930">
        <w:t>meticulous</w:t>
      </w:r>
      <w:r w:rsidR="00BD0930">
        <w:t xml:space="preserve"> inspection of Onegin’s environment and books that Tatiana can find “Onegin’s soul reflected”</w:t>
      </w:r>
      <w:r w:rsidR="00DD376C">
        <w:t xml:space="preserve">, and make her own judgements on him </w:t>
      </w:r>
      <w:r w:rsidR="00BD0930">
        <w:t>(Pushkin, 167)</w:t>
      </w:r>
      <w:r w:rsidR="00DD376C">
        <w:t>. Tatiana’s thought process</w:t>
      </w:r>
      <w:r w:rsidR="00BD0930">
        <w:t xml:space="preserve"> </w:t>
      </w:r>
      <w:r w:rsidR="00DD376C">
        <w:t>and discovery are not captured in what is a less than two-minute scene.</w:t>
      </w:r>
    </w:p>
    <w:p w14:paraId="657952D6" w14:textId="0C5AA417" w:rsidR="00892226" w:rsidRDefault="00BD0930" w:rsidP="00A12CF4">
      <w:pPr>
        <w:spacing w:line="480" w:lineRule="auto"/>
        <w:ind w:firstLine="720"/>
      </w:pPr>
      <w:r>
        <w:t xml:space="preserve">Ultimately, </w:t>
      </w:r>
      <w:r w:rsidR="006D74B9" w:rsidRPr="006D74B9">
        <w:rPr>
          <w:i/>
          <w:iCs/>
        </w:rPr>
        <w:t>Onegin</w:t>
      </w:r>
      <w:r>
        <w:t xml:space="preserve"> is b</w:t>
      </w:r>
      <w:r w:rsidR="00762182">
        <w:t xml:space="preserve">etrayed by </w:t>
      </w:r>
      <w:r w:rsidR="006D74B9">
        <w:t>its medium, from the second the viewer sees the timestamp.</w:t>
      </w:r>
      <w:r w:rsidR="00A12CF4" w:rsidRPr="00A12CF4">
        <w:t xml:space="preserve"> </w:t>
      </w:r>
      <w:r w:rsidR="006D74B9">
        <w:t xml:space="preserve">In </w:t>
      </w:r>
      <w:r w:rsidR="00A12CF4">
        <w:t xml:space="preserve">the very act of </w:t>
      </w:r>
      <w:r w:rsidR="00DD376C">
        <w:t>filming Onegin,</w:t>
      </w:r>
      <w:r w:rsidR="00A12CF4">
        <w:t xml:space="preserve"> thus</w:t>
      </w:r>
      <w:r w:rsidR="00DD376C">
        <w:t xml:space="preserve"> </w:t>
      </w:r>
      <w:r w:rsidR="006D74B9">
        <w:t xml:space="preserve">taking away </w:t>
      </w:r>
      <w:r w:rsidR="00A12CF4">
        <w:t>the</w:t>
      </w:r>
      <w:r w:rsidR="006D74B9">
        <w:t xml:space="preserve"> ambiguity</w:t>
      </w:r>
      <w:r w:rsidR="00A12CF4">
        <w:t xml:space="preserve"> of his</w:t>
      </w:r>
      <w:r w:rsidR="006D74B9">
        <w:t xml:space="preserve"> existence, the movie misses out on </w:t>
      </w:r>
      <w:r w:rsidR="00316C0C">
        <w:t>Pushkin’s</w:t>
      </w:r>
      <w:r w:rsidR="006D74B9">
        <w:t xml:space="preserve"> creative manipulations </w:t>
      </w:r>
      <w:r w:rsidR="00316C0C">
        <w:t>that rely on</w:t>
      </w:r>
      <w:r w:rsidR="006D74B9">
        <w:t xml:space="preserve"> “</w:t>
      </w:r>
      <w:r w:rsidR="006D74B9" w:rsidRPr="006D74B9">
        <w:t xml:space="preserve">‘reality’ </w:t>
      </w:r>
      <w:r w:rsidR="006D74B9">
        <w:t xml:space="preserve">[being] </w:t>
      </w:r>
      <w:r w:rsidR="006D74B9" w:rsidRPr="006D74B9">
        <w:t>filtered through culture, convention, language</w:t>
      </w:r>
      <w:r w:rsidR="006D74B9">
        <w:t>” (Levitt, 45)</w:t>
      </w:r>
      <w:r w:rsidR="00316C0C">
        <w:t xml:space="preserve">. </w:t>
      </w:r>
      <w:r w:rsidR="00A12CF4">
        <w:t>The splitting and reworking of this scene to add Onegin’s presence reflects Fiennes’ need to expand Pushkin’s minimalist plot and romance in a filmable way. However, w</w:t>
      </w:r>
      <w:r w:rsidR="00892226">
        <w:t>ithout “love begin[</w:t>
      </w:r>
      <w:proofErr w:type="spellStart"/>
      <w:r w:rsidR="00892226">
        <w:t>ing</w:t>
      </w:r>
      <w:proofErr w:type="spellEnd"/>
      <w:r w:rsidR="00892226">
        <w:t>] as an artificed construct”</w:t>
      </w:r>
      <w:r w:rsidR="00A12CF4">
        <w:t xml:space="preserve"> between Tatiana and Onegin</w:t>
      </w:r>
      <w:r w:rsidR="00892226">
        <w:t>, the film cannot express Tatiana’s “real inner change” (Emerson, 9)</w:t>
      </w:r>
      <w:r w:rsidR="00A12CF4">
        <w:t xml:space="preserve"> as she realizes who Onegin really is</w:t>
      </w:r>
      <w:r w:rsidR="00892226">
        <w:t xml:space="preserve">. </w:t>
      </w:r>
      <w:r w:rsidR="00A12CF4">
        <w:t>S</w:t>
      </w:r>
      <w:r w:rsidR="00892226">
        <w:t xml:space="preserve">o much of her character shown in the film is tied with the direct actions of Onegin, that Pushkin’s </w:t>
      </w:r>
      <w:r w:rsidR="00892226" w:rsidRPr="00892226">
        <w:t>reveal</w:t>
      </w:r>
      <w:r w:rsidR="00892226">
        <w:t>ing of Tatiana “</w:t>
      </w:r>
      <w:r w:rsidR="00892226" w:rsidRPr="00892226">
        <w:t>as the personification of mature Pushkinian poetry</w:t>
      </w:r>
      <w:r w:rsidR="00892226">
        <w:t xml:space="preserve">” (Levitt, 52) in her evolved form seems </w:t>
      </w:r>
      <w:r w:rsidR="00A12CF4">
        <w:t xml:space="preserve">instead </w:t>
      </w:r>
      <w:r w:rsidR="00892226">
        <w:t>to bring up the question: what does this mean for Onegin?</w:t>
      </w:r>
      <w:del w:id="18" w:author="Tatiana Filimonova" w:date="2021-10-30T13:26:00Z">
        <w:r w:rsidR="00892226" w:rsidDel="00A913F9">
          <w:delText xml:space="preserve">. </w:delText>
        </w:r>
      </w:del>
      <w:r w:rsidR="00892226">
        <w:t xml:space="preserve"> </w:t>
      </w:r>
    </w:p>
    <w:p w14:paraId="3A8CFA18" w14:textId="77777777" w:rsidR="00892226" w:rsidRDefault="00892226" w:rsidP="00A12CF4">
      <w:pPr>
        <w:spacing w:line="480" w:lineRule="auto"/>
        <w:ind w:firstLine="720"/>
      </w:pPr>
    </w:p>
    <w:p w14:paraId="042D7C28" w14:textId="77777777" w:rsidR="000A7D9F" w:rsidRDefault="000A7D9F" w:rsidP="00A12CF4">
      <w:pPr>
        <w:spacing w:line="480" w:lineRule="auto"/>
      </w:pPr>
    </w:p>
    <w:p w14:paraId="148AFB1C" w14:textId="0AE1F6A7" w:rsidR="001530A6" w:rsidRDefault="001530A6" w:rsidP="00A12CF4">
      <w:pPr>
        <w:spacing w:line="480" w:lineRule="auto"/>
        <w:ind w:firstLine="720"/>
      </w:pPr>
    </w:p>
    <w:p w14:paraId="19C00963" w14:textId="7734CE96" w:rsidR="00DB57E0" w:rsidRDefault="00DB57E0" w:rsidP="00A12CF4">
      <w:pPr>
        <w:spacing w:line="480" w:lineRule="auto"/>
        <w:ind w:firstLine="720"/>
      </w:pPr>
    </w:p>
    <w:p w14:paraId="3FE65677" w14:textId="77777777" w:rsidR="00DB57E0" w:rsidRDefault="00DB57E0" w:rsidP="00A12CF4">
      <w:pPr>
        <w:spacing w:line="480" w:lineRule="auto"/>
        <w:ind w:firstLine="720"/>
      </w:pPr>
    </w:p>
    <w:p w14:paraId="75F3DC1C" w14:textId="01E26199" w:rsidR="001530A6" w:rsidRPr="00DB57E0" w:rsidRDefault="001530A6" w:rsidP="00DB57E0">
      <w:pPr>
        <w:spacing w:line="480" w:lineRule="auto"/>
        <w:jc w:val="center"/>
        <w:rPr>
          <w:rFonts w:ascii="Cambria" w:hAnsi="Cambria"/>
        </w:rPr>
      </w:pPr>
      <w:r w:rsidRPr="00DB57E0">
        <w:rPr>
          <w:rFonts w:ascii="Cambria" w:hAnsi="Cambria"/>
        </w:rPr>
        <w:lastRenderedPageBreak/>
        <w:t>Bibliography</w:t>
      </w:r>
    </w:p>
    <w:p w14:paraId="4AA8925D" w14:textId="77777777" w:rsidR="00DB57E0" w:rsidRPr="00DB57E0" w:rsidRDefault="00DB57E0" w:rsidP="00DB57E0">
      <w:pPr>
        <w:pStyle w:val="NormalWeb"/>
        <w:spacing w:line="480" w:lineRule="auto"/>
        <w:ind w:left="567" w:hanging="567"/>
        <w:rPr>
          <w:rFonts w:ascii="Cambria" w:hAnsi="Cambria"/>
        </w:rPr>
      </w:pPr>
      <w:r w:rsidRPr="00DB57E0">
        <w:rPr>
          <w:rFonts w:ascii="Cambria" w:hAnsi="Cambria"/>
        </w:rPr>
        <w:t xml:space="preserve">Emerson, Caryl. “Tatiana.” </w:t>
      </w:r>
      <w:r w:rsidRPr="00DB57E0">
        <w:rPr>
          <w:rFonts w:ascii="Cambria" w:hAnsi="Cambria"/>
          <w:i/>
          <w:iCs/>
        </w:rPr>
        <w:t>All the Same the Words Don't Go Away Essays on Authors, Heroes, Aesthetics, and Stage Adaptations from the Russian Tradition</w:t>
      </w:r>
      <w:r w:rsidRPr="00DB57E0">
        <w:rPr>
          <w:rFonts w:ascii="Cambria" w:hAnsi="Cambria"/>
        </w:rPr>
        <w:t>, Academic Studies Press, Boston, 2011.</w:t>
      </w:r>
    </w:p>
    <w:p w14:paraId="2E514D41" w14:textId="77777777" w:rsidR="001530A6" w:rsidRPr="00DB57E0" w:rsidRDefault="001530A6" w:rsidP="00A12CF4">
      <w:pPr>
        <w:pStyle w:val="NormalWeb"/>
        <w:spacing w:line="480" w:lineRule="auto"/>
        <w:ind w:left="567" w:hanging="567"/>
        <w:rPr>
          <w:rFonts w:ascii="Cambria" w:hAnsi="Cambria"/>
        </w:rPr>
      </w:pPr>
      <w:r w:rsidRPr="00DB57E0">
        <w:rPr>
          <w:rFonts w:ascii="Cambria" w:hAnsi="Cambria"/>
        </w:rPr>
        <w:t xml:space="preserve">Levitt, Marcus. “Evgenii Onegin.” </w:t>
      </w:r>
      <w:r w:rsidRPr="00DB57E0">
        <w:rPr>
          <w:rFonts w:ascii="Cambria" w:hAnsi="Cambria"/>
          <w:i/>
          <w:iCs/>
        </w:rPr>
        <w:t>The Cambridge Companion to Pushkin</w:t>
      </w:r>
      <w:r w:rsidRPr="00DB57E0">
        <w:rPr>
          <w:rFonts w:ascii="Cambria" w:hAnsi="Cambria"/>
        </w:rPr>
        <w:t xml:space="preserve">, edited by Andrew Kahn, Cambridge University Press, 2006. </w:t>
      </w:r>
    </w:p>
    <w:p w14:paraId="792EAE39" w14:textId="7060A303" w:rsidR="004B683D" w:rsidRDefault="004B683D" w:rsidP="00A12CF4">
      <w:pPr>
        <w:pStyle w:val="NormalWeb"/>
        <w:spacing w:line="480" w:lineRule="auto"/>
        <w:ind w:left="567" w:hanging="567"/>
        <w:rPr>
          <w:rFonts w:ascii="Cambria" w:hAnsi="Cambria"/>
        </w:rPr>
      </w:pPr>
      <w:r w:rsidRPr="00DB57E0">
        <w:rPr>
          <w:rFonts w:ascii="Cambria" w:hAnsi="Cambria"/>
          <w:i/>
          <w:iCs/>
        </w:rPr>
        <w:t>Onegin</w:t>
      </w:r>
      <w:r w:rsidRPr="00DB57E0">
        <w:rPr>
          <w:rFonts w:ascii="Cambria" w:hAnsi="Cambria"/>
        </w:rPr>
        <w:t xml:space="preserve">. Directed by Martha Fiennes, </w:t>
      </w:r>
      <w:proofErr w:type="spellStart"/>
      <w:r w:rsidRPr="00DB57E0">
        <w:rPr>
          <w:rFonts w:ascii="Cambria" w:hAnsi="Cambria"/>
        </w:rPr>
        <w:t>Rysher</w:t>
      </w:r>
      <w:proofErr w:type="spellEnd"/>
      <w:r w:rsidRPr="00DB57E0">
        <w:rPr>
          <w:rFonts w:ascii="Cambria" w:hAnsi="Cambria"/>
        </w:rPr>
        <w:t xml:space="preserve"> Entertainment, 1999.</w:t>
      </w:r>
    </w:p>
    <w:p w14:paraId="1B3076F2" w14:textId="77777777" w:rsidR="00DB57E0" w:rsidRPr="00DB57E0" w:rsidRDefault="00DB57E0" w:rsidP="00DB57E0">
      <w:pPr>
        <w:pStyle w:val="NormalWeb"/>
        <w:spacing w:line="480" w:lineRule="auto"/>
        <w:ind w:left="567" w:hanging="567"/>
        <w:rPr>
          <w:rFonts w:ascii="Cambria" w:hAnsi="Cambria"/>
        </w:rPr>
      </w:pPr>
      <w:r w:rsidRPr="00DB57E0">
        <w:rPr>
          <w:rFonts w:ascii="Cambria" w:hAnsi="Cambria"/>
        </w:rPr>
        <w:t xml:space="preserve">Pushkin, Aleksandr Sergeevich, and James E. Falen. </w:t>
      </w:r>
      <w:r w:rsidRPr="00DB57E0">
        <w:rPr>
          <w:rFonts w:ascii="Cambria" w:hAnsi="Cambria"/>
          <w:i/>
          <w:iCs/>
        </w:rPr>
        <w:t>Eugene Onegin: A Novel in Verse</w:t>
      </w:r>
      <w:r w:rsidRPr="00DB57E0">
        <w:rPr>
          <w:rFonts w:ascii="Cambria" w:hAnsi="Cambria"/>
        </w:rPr>
        <w:t xml:space="preserve">. Oxford University Press, 2009. </w:t>
      </w:r>
    </w:p>
    <w:p w14:paraId="465A8F18" w14:textId="188B6291" w:rsidR="00DB57E0" w:rsidRDefault="00A913F9" w:rsidP="00A12CF4">
      <w:pPr>
        <w:pStyle w:val="NormalWeb"/>
        <w:spacing w:line="480" w:lineRule="auto"/>
        <w:ind w:left="567" w:hanging="567"/>
        <w:rPr>
          <w:ins w:id="19" w:author="Tatiana Filimonova" w:date="2021-10-30T13:27:00Z"/>
          <w:rFonts w:ascii="Cambria" w:hAnsi="Cambria"/>
        </w:rPr>
      </w:pPr>
      <w:ins w:id="20" w:author="Tatiana Filimonova" w:date="2021-10-30T13:26:00Z">
        <w:r>
          <w:rPr>
            <w:rFonts w:ascii="Cambria" w:hAnsi="Cambria"/>
          </w:rPr>
          <w:t>Chris, this is a very well-argued paper that makes good use of secondary sources and provide detailed analyses of both the fil</w:t>
        </w:r>
      </w:ins>
      <w:ins w:id="21" w:author="Tatiana Filimonova" w:date="2021-10-30T13:27:00Z">
        <w:r>
          <w:rPr>
            <w:rFonts w:ascii="Cambria" w:hAnsi="Cambria"/>
          </w:rPr>
          <w:t>m and the novel. My only recommendation is to be more careful when writing – proofread your work, make sure your sentence structure works and that you choose the right vocabulary.</w:t>
        </w:r>
      </w:ins>
    </w:p>
    <w:tbl>
      <w:tblPr>
        <w:tblStyle w:val="TableGrid"/>
        <w:tblW w:w="0" w:type="auto"/>
        <w:tblInd w:w="360" w:type="dxa"/>
        <w:tblLook w:val="04A0" w:firstRow="1" w:lastRow="0" w:firstColumn="1" w:lastColumn="0" w:noHBand="0" w:noVBand="1"/>
      </w:tblPr>
      <w:tblGrid>
        <w:gridCol w:w="4561"/>
        <w:gridCol w:w="4429"/>
      </w:tblGrid>
      <w:tr w:rsidR="00A913F9" w14:paraId="0BE915CD" w14:textId="77777777" w:rsidTr="00274C49">
        <w:trPr>
          <w:ins w:id="22" w:author="Tatiana Filimonova" w:date="2021-10-30T13:27:00Z"/>
        </w:trPr>
        <w:tc>
          <w:tcPr>
            <w:tcW w:w="4859" w:type="dxa"/>
          </w:tcPr>
          <w:p w14:paraId="5CBA8D6E" w14:textId="77777777" w:rsidR="00A913F9" w:rsidRDefault="00A913F9" w:rsidP="00274C49">
            <w:pPr>
              <w:rPr>
                <w:ins w:id="23" w:author="Tatiana Filimonova" w:date="2021-10-30T13:27:00Z"/>
              </w:rPr>
            </w:pPr>
            <w:bookmarkStart w:id="24" w:name="_Hlk497299767"/>
            <w:ins w:id="25" w:author="Tatiana Filimonova" w:date="2021-10-30T13:27:00Z">
              <w:r>
                <w:t>20% Clarity and organization</w:t>
              </w:r>
            </w:ins>
          </w:p>
        </w:tc>
        <w:tc>
          <w:tcPr>
            <w:tcW w:w="4807" w:type="dxa"/>
          </w:tcPr>
          <w:p w14:paraId="7BD094CA" w14:textId="4E29C773" w:rsidR="00A913F9" w:rsidRDefault="00A913F9" w:rsidP="00274C49">
            <w:pPr>
              <w:rPr>
                <w:ins w:id="26" w:author="Tatiana Filimonova" w:date="2021-10-30T13:27:00Z"/>
              </w:rPr>
            </w:pPr>
            <w:ins w:id="27" w:author="Tatiana Filimonova" w:date="2021-10-30T13:27:00Z">
              <w:r>
                <w:t>19</w:t>
              </w:r>
            </w:ins>
          </w:p>
        </w:tc>
      </w:tr>
      <w:tr w:rsidR="00A913F9" w14:paraId="05FD805E" w14:textId="77777777" w:rsidTr="00274C49">
        <w:trPr>
          <w:ins w:id="28" w:author="Tatiana Filimonova" w:date="2021-10-30T13:27:00Z"/>
        </w:trPr>
        <w:tc>
          <w:tcPr>
            <w:tcW w:w="4859" w:type="dxa"/>
          </w:tcPr>
          <w:p w14:paraId="07F61C3D" w14:textId="77777777" w:rsidR="00A913F9" w:rsidRDefault="00A913F9" w:rsidP="00274C49">
            <w:pPr>
              <w:rPr>
                <w:ins w:id="29" w:author="Tatiana Filimonova" w:date="2021-10-30T13:27:00Z"/>
              </w:rPr>
            </w:pPr>
            <w:ins w:id="30" w:author="Tatiana Filimonova" w:date="2021-10-30T13:27:00Z">
              <w:r>
                <w:t>20% Clarity and relevance of “mini-thesis”</w:t>
              </w:r>
            </w:ins>
          </w:p>
        </w:tc>
        <w:tc>
          <w:tcPr>
            <w:tcW w:w="4807" w:type="dxa"/>
          </w:tcPr>
          <w:p w14:paraId="07A5FD92" w14:textId="5622F9FD" w:rsidR="00A913F9" w:rsidRDefault="00A913F9" w:rsidP="00274C49">
            <w:pPr>
              <w:rPr>
                <w:ins w:id="31" w:author="Tatiana Filimonova" w:date="2021-10-30T13:27:00Z"/>
              </w:rPr>
            </w:pPr>
            <w:ins w:id="32" w:author="Tatiana Filimonova" w:date="2021-10-30T13:27:00Z">
              <w:r>
                <w:t>20</w:t>
              </w:r>
            </w:ins>
          </w:p>
        </w:tc>
      </w:tr>
      <w:tr w:rsidR="00A913F9" w14:paraId="1F4FB6E3" w14:textId="77777777" w:rsidTr="00274C49">
        <w:trPr>
          <w:ins w:id="33" w:author="Tatiana Filimonova" w:date="2021-10-30T13:27:00Z"/>
        </w:trPr>
        <w:tc>
          <w:tcPr>
            <w:tcW w:w="4859" w:type="dxa"/>
          </w:tcPr>
          <w:p w14:paraId="69323DB5" w14:textId="77777777" w:rsidR="00A913F9" w:rsidRDefault="00A913F9" w:rsidP="00274C49">
            <w:pPr>
              <w:rPr>
                <w:ins w:id="34" w:author="Tatiana Filimonova" w:date="2021-10-30T13:27:00Z"/>
              </w:rPr>
            </w:pPr>
            <w:ins w:id="35" w:author="Tatiana Filimonova" w:date="2021-10-30T13:27:00Z">
              <w:r>
                <w:t>25% Originality of analysis and explanation of evidence</w:t>
              </w:r>
            </w:ins>
          </w:p>
        </w:tc>
        <w:tc>
          <w:tcPr>
            <w:tcW w:w="4807" w:type="dxa"/>
          </w:tcPr>
          <w:p w14:paraId="4776455C" w14:textId="0C45ADEF" w:rsidR="00A913F9" w:rsidRDefault="00A913F9" w:rsidP="00274C49">
            <w:pPr>
              <w:rPr>
                <w:ins w:id="36" w:author="Tatiana Filimonova" w:date="2021-10-30T13:27:00Z"/>
              </w:rPr>
            </w:pPr>
            <w:ins w:id="37" w:author="Tatiana Filimonova" w:date="2021-10-30T13:27:00Z">
              <w:r>
                <w:t>25</w:t>
              </w:r>
            </w:ins>
          </w:p>
        </w:tc>
      </w:tr>
      <w:tr w:rsidR="00A913F9" w14:paraId="62381001" w14:textId="77777777" w:rsidTr="00274C49">
        <w:trPr>
          <w:ins w:id="38" w:author="Tatiana Filimonova" w:date="2021-10-30T13:27:00Z"/>
        </w:trPr>
        <w:tc>
          <w:tcPr>
            <w:tcW w:w="4859" w:type="dxa"/>
          </w:tcPr>
          <w:p w14:paraId="5027DB7C" w14:textId="77777777" w:rsidR="00A913F9" w:rsidRDefault="00A913F9" w:rsidP="00274C49">
            <w:pPr>
              <w:rPr>
                <w:ins w:id="39" w:author="Tatiana Filimonova" w:date="2021-10-30T13:27:00Z"/>
              </w:rPr>
            </w:pPr>
            <w:ins w:id="40" w:author="Tatiana Filimonova" w:date="2021-10-30T13:27:00Z">
              <w:r>
                <w:t xml:space="preserve">20% Use of secondary sources </w:t>
              </w:r>
            </w:ins>
          </w:p>
        </w:tc>
        <w:tc>
          <w:tcPr>
            <w:tcW w:w="4807" w:type="dxa"/>
          </w:tcPr>
          <w:p w14:paraId="241C06A8" w14:textId="08E30847" w:rsidR="00A913F9" w:rsidRDefault="00A913F9" w:rsidP="00274C49">
            <w:pPr>
              <w:rPr>
                <w:ins w:id="41" w:author="Tatiana Filimonova" w:date="2021-10-30T13:27:00Z"/>
              </w:rPr>
            </w:pPr>
            <w:ins w:id="42" w:author="Tatiana Filimonova" w:date="2021-10-30T13:28:00Z">
              <w:r>
                <w:t>20</w:t>
              </w:r>
            </w:ins>
          </w:p>
        </w:tc>
      </w:tr>
      <w:tr w:rsidR="00A913F9" w14:paraId="5BB75831" w14:textId="77777777" w:rsidTr="00274C49">
        <w:trPr>
          <w:ins w:id="43" w:author="Tatiana Filimonova" w:date="2021-10-30T13:27:00Z"/>
        </w:trPr>
        <w:tc>
          <w:tcPr>
            <w:tcW w:w="4859" w:type="dxa"/>
          </w:tcPr>
          <w:p w14:paraId="1BCAE050" w14:textId="77777777" w:rsidR="00A913F9" w:rsidRDefault="00A913F9" w:rsidP="00274C49">
            <w:pPr>
              <w:rPr>
                <w:ins w:id="44" w:author="Tatiana Filimonova" w:date="2021-10-30T13:27:00Z"/>
              </w:rPr>
            </w:pPr>
            <w:ins w:id="45" w:author="Tatiana Filimonova" w:date="2021-10-30T13:27:00Z">
              <w:r>
                <w:t>15% Grammar, style, mechanics, format</w:t>
              </w:r>
            </w:ins>
          </w:p>
        </w:tc>
        <w:tc>
          <w:tcPr>
            <w:tcW w:w="4807" w:type="dxa"/>
          </w:tcPr>
          <w:p w14:paraId="510C30C2" w14:textId="3591B806" w:rsidR="00A913F9" w:rsidRDefault="00A913F9" w:rsidP="00274C49">
            <w:pPr>
              <w:rPr>
                <w:ins w:id="46" w:author="Tatiana Filimonova" w:date="2021-10-30T13:27:00Z"/>
              </w:rPr>
            </w:pPr>
            <w:ins w:id="47" w:author="Tatiana Filimonova" w:date="2021-10-30T13:28:00Z">
              <w:r>
                <w:t>14</w:t>
              </w:r>
            </w:ins>
          </w:p>
        </w:tc>
      </w:tr>
    </w:tbl>
    <w:bookmarkEnd w:id="24"/>
    <w:p w14:paraId="068FD1EB" w14:textId="119CB451" w:rsidR="00A913F9" w:rsidRDefault="00A913F9" w:rsidP="00A913F9">
      <w:pPr>
        <w:pStyle w:val="NormalWeb"/>
        <w:spacing w:line="480" w:lineRule="auto"/>
        <w:ind w:left="567" w:hanging="567"/>
        <w:rPr>
          <w:ins w:id="48" w:author="Tatiana Filimonova" w:date="2021-10-30T13:28:00Z"/>
          <w:rFonts w:ascii="Cambria" w:hAnsi="Cambria"/>
        </w:rPr>
      </w:pPr>
      <w:ins w:id="49" w:author="Tatiana Filimonova" w:date="2021-10-30T13:28:00Z">
        <w:r>
          <w:rPr>
            <w:rFonts w:ascii="Cambria" w:hAnsi="Cambria"/>
          </w:rPr>
          <w:t xml:space="preserve">Total: 98; 3,5 days late: -5 points </w:t>
        </w:r>
      </w:ins>
    </w:p>
    <w:p w14:paraId="43BE5055" w14:textId="6A7405D1" w:rsidR="00A913F9" w:rsidRPr="00DB57E0" w:rsidRDefault="00A913F9" w:rsidP="00A913F9">
      <w:pPr>
        <w:pStyle w:val="NormalWeb"/>
        <w:spacing w:line="480" w:lineRule="auto"/>
        <w:ind w:left="567" w:hanging="567"/>
        <w:rPr>
          <w:rFonts w:ascii="Cambria" w:hAnsi="Cambria"/>
        </w:rPr>
      </w:pPr>
      <w:ins w:id="50" w:author="Tatiana Filimonova" w:date="2021-10-30T13:28:00Z">
        <w:r>
          <w:rPr>
            <w:rFonts w:ascii="Cambria" w:hAnsi="Cambria"/>
          </w:rPr>
          <w:t>Total: 93 (A)</w:t>
        </w:r>
      </w:ins>
    </w:p>
    <w:sectPr w:rsidR="00A913F9" w:rsidRPr="00DB5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atiana Filimonova" w:date="2021-10-30T13:15:00Z" w:initials="TF">
    <w:p w14:paraId="176AACD7" w14:textId="688B24B4" w:rsidR="002047C6" w:rsidRDefault="002047C6">
      <w:pPr>
        <w:pStyle w:val="CommentText"/>
      </w:pPr>
      <w:r>
        <w:rPr>
          <w:rStyle w:val="CommentReference"/>
        </w:rPr>
        <w:annotationRef/>
      </w:r>
      <w:r>
        <w:t>Add year of publication</w:t>
      </w:r>
    </w:p>
  </w:comment>
  <w:comment w:id="5" w:author="Tatiana Filimonova" w:date="2021-10-30T13:16:00Z" w:initials="TF">
    <w:p w14:paraId="689FC79E" w14:textId="6756EF64" w:rsidR="002047C6" w:rsidRDefault="002047C6">
      <w:pPr>
        <w:pStyle w:val="CommentText"/>
      </w:pPr>
      <w:r>
        <w:rPr>
          <w:rStyle w:val="CommentReference"/>
        </w:rPr>
        <w:annotationRef/>
      </w:r>
      <w:r>
        <w:t>Add director</w:t>
      </w:r>
    </w:p>
  </w:comment>
  <w:comment w:id="6" w:author="Tatiana Filimonova" w:date="2021-10-30T13:17:00Z" w:initials="TF">
    <w:p w14:paraId="4D0FF2F1" w14:textId="428A76D9" w:rsidR="002047C6" w:rsidRDefault="002047C6">
      <w:pPr>
        <w:pStyle w:val="CommentText"/>
      </w:pPr>
      <w:r>
        <w:rPr>
          <w:rStyle w:val="CommentReference"/>
        </w:rPr>
        <w:annotationRef/>
      </w:r>
      <w:r>
        <w:t>Confusing sentence structure</w:t>
      </w:r>
    </w:p>
  </w:comment>
  <w:comment w:id="15" w:author="Tatiana Filimonova" w:date="2021-10-30T13:23:00Z" w:initials="TF">
    <w:p w14:paraId="151AC871" w14:textId="27B1EA5F" w:rsidR="00E96A06" w:rsidRDefault="00E96A06">
      <w:pPr>
        <w:pStyle w:val="CommentText"/>
      </w:pPr>
      <w:r>
        <w:rPr>
          <w:rStyle w:val="CommentReference"/>
        </w:rPr>
        <w:annotationRef/>
      </w:r>
      <w:r>
        <w:t>Transcribability?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6AACD7" w15:done="0"/>
  <w15:commentEx w15:paraId="689FC79E" w15:done="0"/>
  <w15:commentEx w15:paraId="4D0FF2F1" w15:done="0"/>
  <w15:commentEx w15:paraId="151AC8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7C3F9" w16cex:dateUtc="2021-10-30T17:15:00Z"/>
  <w16cex:commentExtensible w16cex:durableId="2527C43B" w16cex:dateUtc="2021-10-30T17:16:00Z"/>
  <w16cex:commentExtensible w16cex:durableId="2527C479" w16cex:dateUtc="2021-10-30T17:17:00Z"/>
  <w16cex:commentExtensible w16cex:durableId="2527C5EA" w16cex:dateUtc="2021-10-30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6AACD7" w16cid:durableId="2527C3F9"/>
  <w16cid:commentId w16cid:paraId="689FC79E" w16cid:durableId="2527C43B"/>
  <w16cid:commentId w16cid:paraId="4D0FF2F1" w16cid:durableId="2527C479"/>
  <w16cid:commentId w16cid:paraId="151AC871" w16cid:durableId="2527C5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tiana Filimonova">
    <w15:presenceInfo w15:providerId="AD" w15:userId="S::tfilimonova@wooster.edu::794f4fd6-9daf-4ef4-87ae-730abb2a8b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4AF"/>
    <w:rsid w:val="00004941"/>
    <w:rsid w:val="00032167"/>
    <w:rsid w:val="00035D2C"/>
    <w:rsid w:val="000A7D9F"/>
    <w:rsid w:val="000F38FA"/>
    <w:rsid w:val="001530A6"/>
    <w:rsid w:val="00182D16"/>
    <w:rsid w:val="001F2C55"/>
    <w:rsid w:val="002047C6"/>
    <w:rsid w:val="00307D76"/>
    <w:rsid w:val="00316C0C"/>
    <w:rsid w:val="003869A2"/>
    <w:rsid w:val="00436284"/>
    <w:rsid w:val="004807F7"/>
    <w:rsid w:val="004B683D"/>
    <w:rsid w:val="004E3C81"/>
    <w:rsid w:val="00536E23"/>
    <w:rsid w:val="00582D4A"/>
    <w:rsid w:val="00612A1B"/>
    <w:rsid w:val="00625936"/>
    <w:rsid w:val="006A691A"/>
    <w:rsid w:val="006D2A73"/>
    <w:rsid w:val="006D74B9"/>
    <w:rsid w:val="00745195"/>
    <w:rsid w:val="00762182"/>
    <w:rsid w:val="007B67CA"/>
    <w:rsid w:val="007C6A18"/>
    <w:rsid w:val="00845C15"/>
    <w:rsid w:val="00890556"/>
    <w:rsid w:val="00890E34"/>
    <w:rsid w:val="00892226"/>
    <w:rsid w:val="00965E8E"/>
    <w:rsid w:val="009B1770"/>
    <w:rsid w:val="009D6829"/>
    <w:rsid w:val="009E7631"/>
    <w:rsid w:val="00A12CF4"/>
    <w:rsid w:val="00A913F9"/>
    <w:rsid w:val="00AA03DE"/>
    <w:rsid w:val="00B66B4F"/>
    <w:rsid w:val="00BD0930"/>
    <w:rsid w:val="00C662DA"/>
    <w:rsid w:val="00D56C79"/>
    <w:rsid w:val="00D87865"/>
    <w:rsid w:val="00DB57E0"/>
    <w:rsid w:val="00DC3DD3"/>
    <w:rsid w:val="00DD376C"/>
    <w:rsid w:val="00DF6577"/>
    <w:rsid w:val="00E55B7D"/>
    <w:rsid w:val="00E64133"/>
    <w:rsid w:val="00E96A06"/>
    <w:rsid w:val="00EB45D4"/>
    <w:rsid w:val="00EC1187"/>
    <w:rsid w:val="00ED18C5"/>
    <w:rsid w:val="00FC44AF"/>
    <w:rsid w:val="00FC46D4"/>
    <w:rsid w:val="00FE0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7814"/>
  <w15:chartTrackingRefBased/>
  <w15:docId w15:val="{F86B2623-A147-5441-A6A2-979F8757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30A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2047C6"/>
  </w:style>
  <w:style w:type="character" w:styleId="CommentReference">
    <w:name w:val="annotation reference"/>
    <w:basedOn w:val="DefaultParagraphFont"/>
    <w:uiPriority w:val="99"/>
    <w:semiHidden/>
    <w:unhideWhenUsed/>
    <w:rsid w:val="002047C6"/>
    <w:rPr>
      <w:sz w:val="16"/>
      <w:szCs w:val="16"/>
    </w:rPr>
  </w:style>
  <w:style w:type="paragraph" w:styleId="CommentText">
    <w:name w:val="annotation text"/>
    <w:basedOn w:val="Normal"/>
    <w:link w:val="CommentTextChar"/>
    <w:uiPriority w:val="99"/>
    <w:semiHidden/>
    <w:unhideWhenUsed/>
    <w:rsid w:val="002047C6"/>
    <w:rPr>
      <w:sz w:val="20"/>
      <w:szCs w:val="20"/>
    </w:rPr>
  </w:style>
  <w:style w:type="character" w:customStyle="1" w:styleId="CommentTextChar">
    <w:name w:val="Comment Text Char"/>
    <w:basedOn w:val="DefaultParagraphFont"/>
    <w:link w:val="CommentText"/>
    <w:uiPriority w:val="99"/>
    <w:semiHidden/>
    <w:rsid w:val="002047C6"/>
    <w:rPr>
      <w:sz w:val="20"/>
      <w:szCs w:val="20"/>
    </w:rPr>
  </w:style>
  <w:style w:type="paragraph" w:styleId="CommentSubject">
    <w:name w:val="annotation subject"/>
    <w:basedOn w:val="CommentText"/>
    <w:next w:val="CommentText"/>
    <w:link w:val="CommentSubjectChar"/>
    <w:uiPriority w:val="99"/>
    <w:semiHidden/>
    <w:unhideWhenUsed/>
    <w:rsid w:val="002047C6"/>
    <w:rPr>
      <w:b/>
      <w:bCs/>
    </w:rPr>
  </w:style>
  <w:style w:type="character" w:customStyle="1" w:styleId="CommentSubjectChar">
    <w:name w:val="Comment Subject Char"/>
    <w:basedOn w:val="CommentTextChar"/>
    <w:link w:val="CommentSubject"/>
    <w:uiPriority w:val="99"/>
    <w:semiHidden/>
    <w:rsid w:val="002047C6"/>
    <w:rPr>
      <w:b/>
      <w:bCs/>
      <w:sz w:val="20"/>
      <w:szCs w:val="20"/>
    </w:rPr>
  </w:style>
  <w:style w:type="table" w:styleId="TableGrid">
    <w:name w:val="Table Grid"/>
    <w:basedOn w:val="TableNormal"/>
    <w:uiPriority w:val="59"/>
    <w:rsid w:val="00A913F9"/>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62117">
      <w:bodyDiv w:val="1"/>
      <w:marLeft w:val="0"/>
      <w:marRight w:val="0"/>
      <w:marTop w:val="0"/>
      <w:marBottom w:val="0"/>
      <w:divBdr>
        <w:top w:val="none" w:sz="0" w:space="0" w:color="auto"/>
        <w:left w:val="none" w:sz="0" w:space="0" w:color="auto"/>
        <w:bottom w:val="none" w:sz="0" w:space="0" w:color="auto"/>
        <w:right w:val="none" w:sz="0" w:space="0" w:color="auto"/>
      </w:divBdr>
    </w:div>
    <w:div w:id="925311583">
      <w:bodyDiv w:val="1"/>
      <w:marLeft w:val="0"/>
      <w:marRight w:val="0"/>
      <w:marTop w:val="0"/>
      <w:marBottom w:val="0"/>
      <w:divBdr>
        <w:top w:val="none" w:sz="0" w:space="0" w:color="auto"/>
        <w:left w:val="none" w:sz="0" w:space="0" w:color="auto"/>
        <w:bottom w:val="none" w:sz="0" w:space="0" w:color="auto"/>
        <w:right w:val="none" w:sz="0" w:space="0" w:color="auto"/>
      </w:divBdr>
    </w:div>
    <w:div w:id="1047727307">
      <w:bodyDiv w:val="1"/>
      <w:marLeft w:val="0"/>
      <w:marRight w:val="0"/>
      <w:marTop w:val="0"/>
      <w:marBottom w:val="0"/>
      <w:divBdr>
        <w:top w:val="none" w:sz="0" w:space="0" w:color="auto"/>
        <w:left w:val="none" w:sz="0" w:space="0" w:color="auto"/>
        <w:bottom w:val="none" w:sz="0" w:space="0" w:color="auto"/>
        <w:right w:val="none" w:sz="0" w:space="0" w:color="auto"/>
      </w:divBdr>
    </w:div>
    <w:div w:id="1242331266">
      <w:bodyDiv w:val="1"/>
      <w:marLeft w:val="0"/>
      <w:marRight w:val="0"/>
      <w:marTop w:val="0"/>
      <w:marBottom w:val="0"/>
      <w:divBdr>
        <w:top w:val="none" w:sz="0" w:space="0" w:color="auto"/>
        <w:left w:val="none" w:sz="0" w:space="0" w:color="auto"/>
        <w:bottom w:val="none" w:sz="0" w:space="0" w:color="auto"/>
        <w:right w:val="none" w:sz="0" w:space="0" w:color="auto"/>
      </w:divBdr>
    </w:div>
    <w:div w:id="199826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Lee</dc:creator>
  <cp:keywords/>
  <dc:description/>
  <cp:lastModifiedBy>Chris Lee</cp:lastModifiedBy>
  <cp:revision>2</cp:revision>
  <dcterms:created xsi:type="dcterms:W3CDTF">2022-05-23T21:23:00Z</dcterms:created>
  <dcterms:modified xsi:type="dcterms:W3CDTF">2022-05-23T21:23:00Z</dcterms:modified>
</cp:coreProperties>
</file>